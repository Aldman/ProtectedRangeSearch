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19DA1" w14:textId="429FADB1" w:rsidR="00B948D3" w:rsidRPr="00B948D3" w:rsidRDefault="00B948D3" w:rsidP="00B948D3">
      <w:pPr>
        <w:rPr>
          <w:lang w:val="en-US"/>
        </w:rPr>
      </w:pPr>
      <w:r w:rsidRPr="00B948D3">
        <w:rPr>
          <w:lang w:val="en-US"/>
        </w:rPr>
        <w:t xml:space="preserve">Naive Bayes is a simple technique for constructing classifiers: models that assign class labels to problem instances, </w:t>
      </w:r>
      <w:r w:rsidR="006E07EE">
        <w:rPr>
          <w:lang w:val="en-US"/>
        </w:rPr>
        <w:fldChar w:fldCharType="begin">
          <w:ffData>
            <w:name w:val=""/>
            <w:enabled/>
            <w:calcOnExit w:val="0"/>
            <w:textInput>
              <w:default w:val="represented as vectors of feature values "/>
            </w:textInput>
          </w:ffData>
        </w:fldChar>
      </w:r>
      <w:r w:rsidR="006E07EE">
        <w:rPr>
          <w:lang w:val="en-US"/>
        </w:rPr>
        <w:instrText xml:space="preserve"> FORMTEXT </w:instrText>
      </w:r>
      <w:r w:rsidR="006E07EE">
        <w:rPr>
          <w:lang w:val="en-US"/>
        </w:rPr>
      </w:r>
      <w:r w:rsidR="006E07EE">
        <w:rPr>
          <w:lang w:val="en-US"/>
        </w:rPr>
        <w:fldChar w:fldCharType="separate"/>
      </w:r>
      <w:r w:rsidR="006E07EE">
        <w:rPr>
          <w:noProof/>
          <w:lang w:val="en-US"/>
        </w:rPr>
        <w:t xml:space="preserve">represented as vectors of feature values </w:t>
      </w:r>
      <w:r w:rsidR="006E07EE">
        <w:rPr>
          <w:lang w:val="en-US"/>
        </w:rPr>
        <w:fldChar w:fldCharType="end"/>
      </w:r>
      <w:r w:rsidRPr="00B948D3">
        <w:rPr>
          <w:lang w:val="en-US"/>
        </w:rPr>
        <w:t>, where the class labels are drawn from some finite set.</w:t>
      </w:r>
      <w:ins w:id="0" w:author="Dmitriy Aleshkin" w:date="2023-07-12T17:24:00Z">
        <w:r w:rsidR="003047F6">
          <w:rPr>
            <w:lang w:val="en-US"/>
          </w:rPr>
          <w:t xml:space="preserve"> </w:t>
        </w:r>
      </w:ins>
      <w:r w:rsidR="00E4633B">
        <w:rPr>
          <w:lang w:val="en-US"/>
        </w:rPr>
        <w:fldChar w:fldCharType="begin">
          <w:ffData>
            <w:name w:val="ТекстовоеПоле1"/>
            <w:enabled/>
            <w:calcOnExit w:val="0"/>
            <w:textInput>
              <w:default w:val="There is not a single algorithm for training such classifiers, but a family of algorithms based on a common principle"/>
            </w:textInput>
          </w:ffData>
        </w:fldChar>
      </w:r>
      <w:bookmarkStart w:id="1" w:name="ТекстовоеПоле1"/>
      <w:r w:rsidR="00E4633B">
        <w:rPr>
          <w:lang w:val="en-US"/>
        </w:rPr>
        <w:instrText xml:space="preserve"> FORMTEXT </w:instrText>
      </w:r>
      <w:r w:rsidR="00E4633B">
        <w:rPr>
          <w:lang w:val="en-US"/>
        </w:rPr>
      </w:r>
      <w:r w:rsidR="00E4633B">
        <w:rPr>
          <w:lang w:val="en-US"/>
        </w:rPr>
        <w:fldChar w:fldCharType="separate"/>
      </w:r>
      <w:r w:rsidR="00E4633B">
        <w:rPr>
          <w:noProof/>
          <w:lang w:val="en-US"/>
        </w:rPr>
        <w:t>There is not a single algorithm for training such classifiers, but a family of algorithms based on a common principle</w:t>
      </w:r>
      <w:r w:rsidR="00E4633B">
        <w:rPr>
          <w:lang w:val="en-US"/>
        </w:rPr>
        <w:fldChar w:fldCharType="end"/>
      </w:r>
      <w:bookmarkEnd w:id="1"/>
      <w:r w:rsidRPr="00B948D3">
        <w:rPr>
          <w:lang w:val="en-US"/>
        </w:rPr>
        <w:t xml:space="preserve">: all naive Bayes classifiers assume that the value of a particular </w:t>
      </w:r>
      <w:r w:rsidR="00180BA7">
        <w:rPr>
          <w:lang w:val="en-US"/>
        </w:rPr>
        <w:fldChar w:fldCharType="begin">
          <w:ffData>
            <w:name w:val="ТекстовоеПоле2"/>
            <w:enabled/>
            <w:calcOnExit w:val="0"/>
            <w:textInput>
              <w:default w:val="feature is independent "/>
            </w:textInput>
          </w:ffData>
        </w:fldChar>
      </w:r>
      <w:bookmarkStart w:id="2" w:name="ТекстовоеПоле2"/>
      <w:r w:rsidR="00180BA7">
        <w:rPr>
          <w:lang w:val="en-US"/>
        </w:rPr>
        <w:instrText xml:space="preserve"> FORMTEXT </w:instrText>
      </w:r>
      <w:r w:rsidR="00180BA7">
        <w:rPr>
          <w:lang w:val="en-US"/>
        </w:rPr>
      </w:r>
      <w:r w:rsidR="00180BA7">
        <w:rPr>
          <w:lang w:val="en-US"/>
        </w:rPr>
        <w:fldChar w:fldCharType="separate"/>
      </w:r>
      <w:r w:rsidR="00180BA7">
        <w:rPr>
          <w:noProof/>
          <w:lang w:val="en-US"/>
        </w:rPr>
        <w:t xml:space="preserve">feature is independent </w:t>
      </w:r>
      <w:r w:rsidR="00180BA7">
        <w:rPr>
          <w:lang w:val="en-US"/>
        </w:rPr>
        <w:fldChar w:fldCharType="end"/>
      </w:r>
      <w:bookmarkEnd w:id="2"/>
      <w:r w:rsidRPr="00B948D3">
        <w:rPr>
          <w:lang w:val="en-US"/>
        </w:rPr>
        <w:t xml:space="preserve">of the value of any other feature, given the class variable. For example, a fruit may be considered to be an apple if it is red, round, and about 10 cm in diameter. A naive Bayes classifier </w:t>
      </w:r>
      <w:r w:rsidR="00180BA7">
        <w:rPr>
          <w:lang w:val="en-US"/>
        </w:rPr>
        <w:fldChar w:fldCharType="begin">
          <w:ffData>
            <w:name w:val="ТекстовоеПоле3"/>
            <w:enabled/>
            <w:calcOnExit w:val="0"/>
            <w:textInput>
              <w:default w:val="considers each of these features"/>
            </w:textInput>
          </w:ffData>
        </w:fldChar>
      </w:r>
      <w:bookmarkStart w:id="3" w:name="ТекстовоеПоле3"/>
      <w:r w:rsidR="00180BA7">
        <w:rPr>
          <w:lang w:val="en-US"/>
        </w:rPr>
        <w:instrText xml:space="preserve"> FORMTEXT </w:instrText>
      </w:r>
      <w:r w:rsidR="00180BA7">
        <w:rPr>
          <w:lang w:val="en-US"/>
        </w:rPr>
      </w:r>
      <w:r w:rsidR="00180BA7">
        <w:rPr>
          <w:lang w:val="en-US"/>
        </w:rPr>
        <w:fldChar w:fldCharType="separate"/>
      </w:r>
      <w:r w:rsidR="00180BA7">
        <w:rPr>
          <w:noProof/>
          <w:lang w:val="en-US"/>
        </w:rPr>
        <w:t>considers each of these features</w:t>
      </w:r>
      <w:r w:rsidR="00180BA7">
        <w:rPr>
          <w:lang w:val="en-US"/>
        </w:rPr>
        <w:fldChar w:fldCharType="end"/>
      </w:r>
      <w:bookmarkEnd w:id="3"/>
      <w:r w:rsidR="00180BA7">
        <w:rPr>
          <w:lang w:val="en-US"/>
        </w:rPr>
        <w:t xml:space="preserve"> </w:t>
      </w:r>
      <w:r w:rsidRPr="00B948D3">
        <w:rPr>
          <w:lang w:val="en-US"/>
        </w:rPr>
        <w:t>to contribute independently to the probability that this fruit is an apple, regardless of any possible correlations between the color, roundness, and diameter features.</w:t>
      </w:r>
    </w:p>
    <w:p w14:paraId="7F28E9FF" w14:textId="77777777" w:rsidR="00B948D3" w:rsidRPr="00B948D3" w:rsidRDefault="00B948D3" w:rsidP="00B948D3">
      <w:pPr>
        <w:rPr>
          <w:lang w:val="en-US"/>
        </w:rPr>
      </w:pPr>
    </w:p>
    <w:p w14:paraId="5FA5EAE6" w14:textId="77777777" w:rsidR="00B948D3" w:rsidRPr="00B948D3" w:rsidRDefault="00B948D3" w:rsidP="00B948D3">
      <w:pPr>
        <w:rPr>
          <w:lang w:val="en-US"/>
        </w:rPr>
      </w:pPr>
      <w:r w:rsidRPr="00B948D3">
        <w:rPr>
          <w:lang w:val="en-US"/>
        </w:rPr>
        <w:t>In many practical applications, parameter estimation for naive Bayes models uses the method of maximum likelihood; in other words, one can work with the naive Bayes model without accepting Bayesian probability or using any Bayesian methods.</w:t>
      </w:r>
    </w:p>
    <w:p w14:paraId="7B315EC8" w14:textId="77777777" w:rsidR="00B948D3" w:rsidRPr="00B948D3" w:rsidRDefault="00B948D3" w:rsidP="00B948D3">
      <w:pPr>
        <w:rPr>
          <w:lang w:val="en-US"/>
        </w:rPr>
      </w:pPr>
    </w:p>
    <w:p w14:paraId="300E07B5" w14:textId="77777777" w:rsidR="00B948D3" w:rsidRPr="00B948D3" w:rsidRDefault="00B948D3" w:rsidP="00B948D3">
      <w:pPr>
        <w:rPr>
          <w:lang w:val="en-US"/>
        </w:rPr>
      </w:pPr>
      <w:r w:rsidRPr="00B948D3">
        <w:rPr>
          <w:lang w:val="en-US"/>
        </w:rPr>
        <w:t>Despite their naive design and apparently oversimplified assumptions, naive Bayes classifiers have worked quite well in many complex real-world situations. In 2004, an analysis of the Bayesian classification problem showed that there are sound theoretical reasons for the apparently implausible efficacy of naive Bayes classifiers.[5] Still, a comprehensive comparison with other classification algorithms in 2006 showed that Bayes classification is outperformed by other approaches, such as boosted trees or random forests.[6]</w:t>
      </w:r>
    </w:p>
    <w:p w14:paraId="254A77B5" w14:textId="77777777" w:rsidR="00B948D3" w:rsidRPr="00B948D3" w:rsidRDefault="00B948D3" w:rsidP="00B948D3">
      <w:pPr>
        <w:rPr>
          <w:lang w:val="en-US"/>
        </w:rPr>
      </w:pPr>
    </w:p>
    <w:p w14:paraId="402C9BB2" w14:textId="34DF2323" w:rsidR="006745CB" w:rsidRPr="008849F4" w:rsidRDefault="00B948D3" w:rsidP="00B948D3">
      <w:pPr>
        <w:rPr>
          <w:lang w:val="en-US"/>
        </w:rPr>
      </w:pPr>
      <w:r w:rsidRPr="00B948D3">
        <w:rPr>
          <w:lang w:val="en-US"/>
        </w:rPr>
        <w:t>An advantage of naive Bayes is that it only requires a small number of training data to estimate the parameters necessary for classification.[7]</w:t>
      </w:r>
    </w:p>
    <w:sectPr w:rsidR="006745CB" w:rsidRPr="00884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mitriy Aleshkin">
    <w15:presenceInfo w15:providerId="AD" w15:userId="S::Dmitriy.Aleshkin@softline.com::87fb2e16-18d6-4dac-9602-d725b5a8b9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ocumentProtection w:edit="forms" w:enforcement="1" w:cryptProviderType="rsaAES" w:cryptAlgorithmClass="hash" w:cryptAlgorithmType="typeAny" w:cryptAlgorithmSid="14" w:cryptSpinCount="100000" w:hash="TlFwCHOVG695OS+Pi3kyKKZSlbMxMUADXWigicVlH8VoBhUB2UTESrhFJjnBdsQ7LpkoEzaeq4Q5evaDigjPzg==" w:salt="xoKTql/WO963GGm0cc3OQg==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5BE"/>
    <w:rsid w:val="000661AA"/>
    <w:rsid w:val="00105405"/>
    <w:rsid w:val="0018095B"/>
    <w:rsid w:val="00180BA7"/>
    <w:rsid w:val="001E05BE"/>
    <w:rsid w:val="002319F3"/>
    <w:rsid w:val="002F52E4"/>
    <w:rsid w:val="003047F6"/>
    <w:rsid w:val="003C3FC4"/>
    <w:rsid w:val="005D1CF6"/>
    <w:rsid w:val="006745CB"/>
    <w:rsid w:val="006E07EE"/>
    <w:rsid w:val="0075356D"/>
    <w:rsid w:val="008849F4"/>
    <w:rsid w:val="009D1B34"/>
    <w:rsid w:val="00B03986"/>
    <w:rsid w:val="00B45A33"/>
    <w:rsid w:val="00B948D3"/>
    <w:rsid w:val="00BA6107"/>
    <w:rsid w:val="00C3399F"/>
    <w:rsid w:val="00C60D88"/>
    <w:rsid w:val="00E4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4C115"/>
  <w15:chartTrackingRefBased/>
  <w15:docId w15:val="{EED2E9BC-D3ED-41D1-A0A0-303117840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10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1E05BE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5D1CF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4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Aleshkin</dc:creator>
  <cp:keywords/>
  <dc:description/>
  <cp:lastModifiedBy>Dmitriy Aleshkin</cp:lastModifiedBy>
  <cp:revision>22</cp:revision>
  <dcterms:created xsi:type="dcterms:W3CDTF">2023-07-06T11:13:00Z</dcterms:created>
  <dcterms:modified xsi:type="dcterms:W3CDTF">2023-07-12T14:24:00Z</dcterms:modified>
  <cp:contentStatus/>
</cp:coreProperties>
</file>